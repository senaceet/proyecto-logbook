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EB438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ins w:id="0" w:author="Nicolas Jimenez" w:date="2019-12-15T17:58:00Z">
              <w:r w:rsidR="005F6FE3">
                <w:rPr>
                  <w:rFonts w:ascii="Arial" w:hAnsi="Arial" w:cs="Arial"/>
                  <w:sz w:val="22"/>
                </w:rPr>
                <w:t>2</w:t>
              </w:r>
            </w:ins>
            <w:del w:id="1" w:author="Nicolas Jimenez" w:date="2019-12-15T17:58:00Z">
              <w:r w:rsidDel="005F6FE3">
                <w:rPr>
                  <w:rFonts w:ascii="Arial" w:hAnsi="Arial" w:cs="Arial"/>
                  <w:sz w:val="22"/>
                </w:rPr>
                <w:delText>1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5F6FE3" w:rsidP="00D755BD">
            <w:pPr>
              <w:rPr>
                <w:rFonts w:ascii="Arial" w:hAnsi="Arial" w:cs="Arial"/>
                <w:sz w:val="22"/>
              </w:rPr>
            </w:pPr>
            <w:ins w:id="2" w:author="Nicolas Jimenez" w:date="2019-12-15T17:58:00Z">
              <w:r>
                <w:rPr>
                  <w:rFonts w:ascii="Arial" w:hAnsi="Arial" w:cs="Arial"/>
                  <w:sz w:val="22"/>
                </w:rPr>
                <w:t>Actualizar información</w:t>
              </w:r>
            </w:ins>
            <w:del w:id="3" w:author="Nicolas Jimenez" w:date="2019-12-15T17:58:00Z">
              <w:r w:rsidR="00EB438A" w:rsidDel="005F6FE3">
                <w:rPr>
                  <w:rFonts w:ascii="Arial" w:hAnsi="Arial" w:cs="Arial"/>
                  <w:sz w:val="22"/>
                </w:rPr>
                <w:delText>Inicio de sesión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5F6FE3" w:rsidP="00D755BD">
            <w:pPr>
              <w:rPr>
                <w:rFonts w:ascii="Arial" w:hAnsi="Arial" w:cs="Arial"/>
                <w:sz w:val="22"/>
              </w:rPr>
            </w:pPr>
            <w:ins w:id="4" w:author="Nicolas Jimenez" w:date="2019-12-15T17:58:00Z">
              <w:r>
                <w:rPr>
                  <w:rFonts w:ascii="Arial" w:hAnsi="Arial" w:cs="Arial"/>
                  <w:sz w:val="22"/>
                </w:rPr>
                <w:t>Los roles tendrán los permisos para actualizar ciertos tipos de información, a excepción del administrador; este tendrá los permisos absolutos para modificar la información personal, y de otros usuarios.</w:t>
              </w:r>
            </w:ins>
            <w:del w:id="5" w:author="Nicolas Jimenez" w:date="2019-12-15T17:58:00Z">
              <w:r w:rsidR="00EB438A" w:rsidDel="005F6FE3">
                <w:rPr>
                  <w:rFonts w:ascii="Arial" w:hAnsi="Arial" w:cs="Arial"/>
                  <w:sz w:val="22"/>
                </w:rPr>
                <w:delText>Los usuarios ti</w:delText>
              </w:r>
              <w:r w:rsidR="00EB438A" w:rsidDel="005F6FE3">
                <w:rPr>
                  <w:rFonts w:ascii="Arial" w:hAnsi="Arial" w:cs="Arial"/>
                  <w:sz w:val="22"/>
                </w:rPr>
                <w:delText>enen el acceso al</w:delText>
              </w:r>
              <w:r w:rsidR="00EB438A" w:rsidDel="005F6FE3">
                <w:rPr>
                  <w:rFonts w:ascii="Arial" w:hAnsi="Arial" w:cs="Arial"/>
                  <w:sz w:val="22"/>
                </w:rPr>
                <w:delText xml:space="preserve"> sistema por medio de un inicio de sesión</w:delText>
              </w:r>
            </w:del>
          </w:p>
        </w:tc>
      </w:tr>
      <w:tr w:rsidR="005F6FE3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F6FE3" w:rsidRDefault="005F6FE3" w:rsidP="005F6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F6FE3" w:rsidRDefault="005F6FE3" w:rsidP="005F6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F6FE3" w:rsidRPr="00D843AB" w:rsidRDefault="005F6FE3" w:rsidP="005F6FE3">
            <w:ins w:id="6" w:author="Nicolas Jimenez" w:date="2019-12-15T17:58:00Z">
              <w:r>
                <w:rPr>
                  <w:rFonts w:ascii="Arial" w:hAnsi="Arial" w:cs="Arial"/>
                  <w:sz w:val="22"/>
                  <w:lang w:val="es-MX"/>
                </w:rPr>
                <w:t>Cu001, CU003, CU005</w:t>
              </w:r>
            </w:ins>
            <w:del w:id="7" w:author="Nicolas Jimenez" w:date="2019-12-15T17:58:00Z">
              <w:r w:rsidDel="003F6DDE">
                <w:delText>Cu</w:delText>
              </w:r>
              <w:r w:rsidRPr="00D843AB" w:rsidDel="003F6DDE">
                <w:delText>007, CU010</w:delText>
              </w:r>
            </w:del>
          </w:p>
        </w:tc>
      </w:tr>
      <w:tr w:rsidR="005F6FE3" w:rsidRPr="005F6FE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F6FE3" w:rsidRPr="006F2513" w:rsidRDefault="005F6FE3" w:rsidP="005F6FE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F6FE3" w:rsidRPr="006F2513" w:rsidRDefault="005F6FE3" w:rsidP="005F6FE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F6FE3" w:rsidRPr="005F6FE3" w:rsidRDefault="005F6FE3" w:rsidP="005F6FE3">
            <w:pPr>
              <w:rPr>
                <w:lang w:val="en-US"/>
                <w:rPrChange w:id="8" w:author="Nicolas Jimenez" w:date="2019-12-15T17:58:00Z">
                  <w:rPr/>
                </w:rPrChange>
              </w:rPr>
            </w:pPr>
            <w:ins w:id="9" w:author="Nicolas Jimenez" w:date="2019-12-15T17:58:00Z">
              <w:r>
                <w:rPr>
                  <w:rFonts w:ascii="Arial" w:hAnsi="Arial" w:cs="Arial"/>
                  <w:sz w:val="22"/>
                  <w:lang w:val="en-US"/>
                </w:rPr>
                <w:t>RF01, RF02, RF03, RF05, RF08,RF07</w:t>
              </w:r>
            </w:ins>
            <w:del w:id="10" w:author="Nicolas Jimenez" w:date="2019-12-15T17:58:00Z">
              <w:r w:rsidRPr="005F6FE3" w:rsidDel="003F6DDE">
                <w:rPr>
                  <w:lang w:val="en-US"/>
                  <w:rPrChange w:id="11" w:author="Nicolas Jimenez" w:date="2019-12-15T17:58:00Z">
                    <w:rPr/>
                  </w:rPrChange>
                </w:rPr>
                <w:delText>RF01, RF02,RF06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F6FE3" w:rsidRPr="005F6FE3" w:rsidRDefault="005F6FE3" w:rsidP="005F6FE3">
            <w:pPr>
              <w:pStyle w:val="Prrafodelista"/>
              <w:rPr>
                <w:ins w:id="12" w:author="Nicolas Jimenez" w:date="2019-12-15T17:59:00Z"/>
                <w:rFonts w:ascii="Arial" w:hAnsi="Arial" w:cs="Arial"/>
                <w:bCs/>
                <w:sz w:val="22"/>
                <w:lang w:val="es-ES_tradnl" w:eastAsia="en-US"/>
                <w:rPrChange w:id="13" w:author="Nicolas Jimenez" w:date="2019-12-15T17:59:00Z">
                  <w:rPr>
                    <w:ins w:id="14" w:author="Nicolas Jimenez" w:date="2019-12-15T17:59:00Z"/>
                    <w:rFonts w:ascii="Arial" w:hAnsi="Arial" w:cs="Arial"/>
                    <w:sz w:val="22"/>
                  </w:rPr>
                </w:rPrChange>
              </w:rPr>
              <w:pPrChange w:id="15" w:author="Nicolas Jimenez" w:date="2019-12-15T17:59:00Z">
                <w:pPr>
                  <w:pStyle w:val="Prrafodelista"/>
                  <w:numPr>
                    <w:numId w:val="7"/>
                  </w:numPr>
                  <w:ind w:hanging="360"/>
                </w:pPr>
              </w:pPrChange>
            </w:pPr>
          </w:p>
          <w:p w:rsidR="005F6FE3" w:rsidRDefault="00F27026" w:rsidP="005F6FE3">
            <w:pPr>
              <w:pStyle w:val="Prrafodelista"/>
              <w:numPr>
                <w:ilvl w:val="0"/>
                <w:numId w:val="7"/>
              </w:numPr>
              <w:rPr>
                <w:ins w:id="16" w:author="Nicolas Jimenez" w:date="2019-12-15T17:59:00Z"/>
                <w:rFonts w:ascii="Arial" w:hAnsi="Arial" w:cs="Arial"/>
                <w:bCs/>
                <w:sz w:val="22"/>
                <w:lang w:val="es-ES_tradnl" w:eastAsia="en-US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ins w:id="17" w:author="Nicolas Jimenez" w:date="2019-12-15T17:59:00Z">
              <w:r w:rsidR="005F6FE3">
                <w:rPr>
                  <w:rFonts w:ascii="Arial" w:hAnsi="Arial" w:cs="Arial"/>
                  <w:bCs/>
                  <w:sz w:val="22"/>
                </w:rPr>
                <w:t>Actualizar información</w:t>
              </w:r>
            </w:ins>
          </w:p>
          <w:p w:rsidR="00A84CC9" w:rsidRPr="00F27026" w:rsidRDefault="00EB438A" w:rsidP="005F6FE3">
            <w:pPr>
              <w:pStyle w:val="Prrafodelista"/>
              <w:rPr>
                <w:rFonts w:ascii="Arial" w:hAnsi="Arial" w:cs="Arial"/>
                <w:b/>
                <w:sz w:val="22"/>
              </w:rPr>
              <w:pPrChange w:id="18" w:author="Nicolas Jimenez" w:date="2019-12-15T17:59:00Z">
                <w:pPr>
                  <w:pStyle w:val="Prrafodelista"/>
                  <w:numPr>
                    <w:numId w:val="6"/>
                  </w:numPr>
                  <w:ind w:hanging="360"/>
                </w:pPr>
              </w:pPrChange>
            </w:pPr>
            <w:del w:id="19" w:author="Nicolas Jimenez" w:date="2019-12-15T17:59:00Z">
              <w:r w:rsidDel="005F6FE3">
                <w:rPr>
                  <w:rFonts w:ascii="Arial" w:hAnsi="Arial" w:cs="Arial"/>
                  <w:sz w:val="22"/>
                </w:rPr>
                <w:delText>El usuario ingresa al sistema con sus credenciales</w:delText>
              </w:r>
            </w:del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F6FE3" w:rsidRDefault="005F6FE3" w:rsidP="005F6FE3">
            <w:pPr>
              <w:pStyle w:val="Prrafodelista"/>
              <w:numPr>
                <w:ilvl w:val="1"/>
                <w:numId w:val="8"/>
              </w:numPr>
              <w:rPr>
                <w:ins w:id="20" w:author="Nicolas Jimenez" w:date="2019-12-15T17:59:00Z"/>
                <w:rFonts w:ascii="Arial" w:hAnsi="Arial" w:cs="Arial"/>
                <w:bCs/>
                <w:sz w:val="22"/>
                <w:lang w:val="es-ES_tradnl" w:eastAsia="en-US"/>
              </w:rPr>
            </w:pPr>
            <w:ins w:id="21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>Visualizará la sección de actualizar información.</w:t>
              </w:r>
            </w:ins>
          </w:p>
          <w:p w:rsidR="005F6FE3" w:rsidRDefault="005F6FE3" w:rsidP="005F6FE3">
            <w:pPr>
              <w:pStyle w:val="Prrafodelista"/>
              <w:numPr>
                <w:ilvl w:val="1"/>
                <w:numId w:val="8"/>
              </w:numPr>
              <w:rPr>
                <w:ins w:id="22" w:author="Nicolas Jimenez" w:date="2019-12-15T17:59:00Z"/>
                <w:rFonts w:ascii="Arial" w:hAnsi="Arial" w:cs="Arial"/>
                <w:b/>
                <w:bCs/>
                <w:sz w:val="22"/>
              </w:rPr>
            </w:pPr>
            <w:ins w:id="23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 xml:space="preserve">El usuario podrá seleccionar dicha acción y cargar la </w:t>
              </w:r>
              <w:proofErr w:type="spellStart"/>
              <w:r>
                <w:rPr>
                  <w:rFonts w:ascii="Arial" w:hAnsi="Arial" w:cs="Arial"/>
                  <w:bCs/>
                  <w:sz w:val="22"/>
                </w:rPr>
                <w:t>pagina</w:t>
              </w:r>
              <w:proofErr w:type="spellEnd"/>
              <w:r>
                <w:rPr>
                  <w:rFonts w:ascii="Arial" w:hAnsi="Arial" w:cs="Arial"/>
                  <w:bCs/>
                  <w:sz w:val="22"/>
                </w:rPr>
                <w:t xml:space="preserve"> de la sección de actualización.</w:t>
              </w:r>
            </w:ins>
          </w:p>
          <w:p w:rsidR="005F6FE3" w:rsidRDefault="005F6FE3" w:rsidP="005F6FE3">
            <w:pPr>
              <w:pStyle w:val="Prrafodelista"/>
              <w:numPr>
                <w:ilvl w:val="1"/>
                <w:numId w:val="8"/>
              </w:numPr>
              <w:rPr>
                <w:ins w:id="24" w:author="Nicolas Jimenez" w:date="2019-12-15T17:59:00Z"/>
                <w:rFonts w:ascii="Arial" w:hAnsi="Arial" w:cs="Arial"/>
                <w:b/>
                <w:bCs/>
                <w:sz w:val="22"/>
              </w:rPr>
            </w:pPr>
            <w:ins w:id="25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>Al cargar la página el usuario podrá diligenciar la información ya sea para actualizarla o complementarla.</w:t>
              </w:r>
            </w:ins>
          </w:p>
          <w:p w:rsidR="005F6FE3" w:rsidRDefault="005F6FE3" w:rsidP="005F6FE3">
            <w:pPr>
              <w:pStyle w:val="Prrafodelista"/>
              <w:numPr>
                <w:ilvl w:val="1"/>
                <w:numId w:val="9"/>
              </w:numPr>
              <w:rPr>
                <w:ins w:id="26" w:author="Nicolas Jimenez" w:date="2019-12-15T17:59:00Z"/>
                <w:rFonts w:ascii="Arial" w:hAnsi="Arial" w:cs="Arial"/>
                <w:b/>
                <w:bCs/>
                <w:sz w:val="22"/>
              </w:rPr>
            </w:pPr>
            <w:ins w:id="27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>Visualizará la sección de actualizar información de usuarios.</w:t>
              </w:r>
            </w:ins>
          </w:p>
          <w:p w:rsidR="005F6FE3" w:rsidRDefault="005F6FE3" w:rsidP="005F6FE3">
            <w:pPr>
              <w:pStyle w:val="Prrafodelista"/>
              <w:numPr>
                <w:ilvl w:val="1"/>
                <w:numId w:val="9"/>
              </w:numPr>
              <w:rPr>
                <w:ins w:id="28" w:author="Nicolas Jimenez" w:date="2019-12-15T17:59:00Z"/>
                <w:rFonts w:ascii="Arial" w:hAnsi="Arial" w:cs="Arial"/>
                <w:b/>
                <w:bCs/>
                <w:sz w:val="22"/>
              </w:rPr>
            </w:pPr>
            <w:ins w:id="29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 xml:space="preserve">El usuario podrá seleccionar dicha acción y cargar la </w:t>
              </w:r>
              <w:proofErr w:type="spellStart"/>
              <w:r>
                <w:rPr>
                  <w:rFonts w:ascii="Arial" w:hAnsi="Arial" w:cs="Arial"/>
                  <w:bCs/>
                  <w:sz w:val="22"/>
                </w:rPr>
                <w:t>pagina</w:t>
              </w:r>
              <w:proofErr w:type="spellEnd"/>
              <w:r>
                <w:rPr>
                  <w:rFonts w:ascii="Arial" w:hAnsi="Arial" w:cs="Arial"/>
                  <w:bCs/>
                  <w:sz w:val="22"/>
                </w:rPr>
                <w:t xml:space="preserve"> de la sección de actualización.</w:t>
              </w:r>
            </w:ins>
          </w:p>
          <w:p w:rsidR="005F6FE3" w:rsidRDefault="005F6FE3" w:rsidP="005F6FE3">
            <w:pPr>
              <w:pStyle w:val="Prrafodelista"/>
              <w:numPr>
                <w:ilvl w:val="1"/>
                <w:numId w:val="9"/>
              </w:numPr>
              <w:rPr>
                <w:ins w:id="30" w:author="Nicolas Jimenez" w:date="2019-12-15T17:59:00Z"/>
                <w:rFonts w:ascii="Arial" w:hAnsi="Arial" w:cs="Arial"/>
                <w:b/>
                <w:bCs/>
                <w:sz w:val="22"/>
              </w:rPr>
            </w:pPr>
            <w:ins w:id="31" w:author="Nicolas Jimenez" w:date="2019-12-15T17:59:00Z">
              <w:r>
                <w:rPr>
                  <w:rFonts w:ascii="Arial" w:hAnsi="Arial" w:cs="Arial"/>
                  <w:bCs/>
                  <w:sz w:val="22"/>
                </w:rPr>
                <w:t>Al cargar la pagina el administrador podrá seleccionar el usuario en el que quede trabajar</w:t>
              </w:r>
            </w:ins>
          </w:p>
          <w:p w:rsidR="00F27026" w:rsidDel="005F6FE3" w:rsidRDefault="00EB438A" w:rsidP="00F27026">
            <w:pPr>
              <w:pStyle w:val="Prrafodelista"/>
              <w:numPr>
                <w:ilvl w:val="1"/>
                <w:numId w:val="6"/>
              </w:numPr>
              <w:rPr>
                <w:del w:id="32" w:author="Nicolas Jimenez" w:date="2019-12-15T17:59:00Z"/>
                <w:rFonts w:ascii="Arial" w:hAnsi="Arial" w:cs="Arial"/>
                <w:bCs/>
                <w:sz w:val="22"/>
              </w:rPr>
            </w:pPr>
            <w:del w:id="33" w:author="Nicolas Jimenez" w:date="2019-12-15T17:59:00Z">
              <w:r w:rsidDel="005F6FE3">
                <w:rPr>
                  <w:rFonts w:ascii="Arial" w:hAnsi="Arial" w:cs="Arial"/>
                  <w:bCs/>
                  <w:sz w:val="22"/>
                </w:rPr>
                <w:delText>El sistema cargará un formulario para completar, usuario y contraseña.</w:delText>
              </w:r>
            </w:del>
          </w:p>
          <w:p w:rsidR="00EB438A" w:rsidDel="005F6FE3" w:rsidRDefault="00EB438A" w:rsidP="00F27026">
            <w:pPr>
              <w:pStyle w:val="Prrafodelista"/>
              <w:numPr>
                <w:ilvl w:val="1"/>
                <w:numId w:val="6"/>
              </w:numPr>
              <w:rPr>
                <w:del w:id="34" w:author="Nicolas Jimenez" w:date="2019-12-15T17:59:00Z"/>
                <w:rFonts w:ascii="Arial" w:hAnsi="Arial" w:cs="Arial"/>
                <w:bCs/>
                <w:sz w:val="22"/>
              </w:rPr>
            </w:pPr>
            <w:del w:id="35" w:author="Nicolas Jimenez" w:date="2019-12-15T17:59:00Z">
              <w:r w:rsidDel="005F6FE3">
                <w:rPr>
                  <w:rFonts w:ascii="Arial" w:hAnsi="Arial" w:cs="Arial"/>
                  <w:bCs/>
                  <w:sz w:val="22"/>
                </w:rPr>
                <w:delText>Si los datos son válidos el usuario podrá ingresar al sistema y ver sus funciones completas dependiendo el rol que tenga</w:delText>
              </w:r>
            </w:del>
          </w:p>
          <w:p w:rsidR="00EB438A" w:rsidRPr="00EB438A" w:rsidRDefault="00EB438A" w:rsidP="00EB438A">
            <w:pPr>
              <w:ind w:left="72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F27026" w:rsidP="005F6FE3">
            <w:pPr>
              <w:rPr>
                <w:rFonts w:ascii="Arial" w:hAnsi="Arial" w:cs="Arial"/>
                <w:sz w:val="22"/>
              </w:rPr>
              <w:pPrChange w:id="36" w:author="Nicolas Jimenez" w:date="2019-12-15T17:59:00Z">
                <w:pPr/>
              </w:pPrChange>
            </w:pPr>
            <w:r>
              <w:rPr>
                <w:rFonts w:ascii="Arial" w:hAnsi="Arial" w:cs="Arial"/>
                <w:sz w:val="22"/>
              </w:rPr>
              <w:t xml:space="preserve"> </w:t>
            </w:r>
            <w:del w:id="37" w:author="Nicolas Jimenez" w:date="2019-12-15T17:59:00Z">
              <w:r w:rsidR="00EB438A" w:rsidDel="005F6FE3">
                <w:rPr>
                  <w:rFonts w:ascii="Arial" w:hAnsi="Arial" w:cs="Arial"/>
                  <w:sz w:val="22"/>
                </w:rPr>
                <w:delText>El sistema carga la información correspondiente dependiendo del tipo de perfil.</w:delText>
              </w:r>
            </w:del>
            <w:ins w:id="38" w:author="Nicolas Jimenez" w:date="2019-12-15T17:59:00Z">
              <w:r w:rsidR="005F6FE3">
                <w:rPr>
                  <w:rFonts w:ascii="Arial" w:hAnsi="Arial" w:cs="Arial"/>
                  <w:sz w:val="22"/>
                </w:rPr>
                <w:t>La base de datos es actualizada</w:t>
              </w:r>
            </w:ins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EB438A" w:rsidRPr="00EB438A" w:rsidRDefault="00EB438A" w:rsidP="00EB438A">
            <w:pPr>
              <w:pStyle w:val="Ttulo1"/>
            </w:pPr>
            <w:r>
              <w:t>Secuencia normal: Iniciar sesión:</w:t>
            </w:r>
          </w:p>
          <w:p w:rsidR="00F46A5F" w:rsidRPr="005F6FE3" w:rsidRDefault="005F6FE3" w:rsidP="005F6FE3">
            <w:pPr>
              <w:pStyle w:val="Prrafodelista"/>
              <w:numPr>
                <w:ilvl w:val="0"/>
                <w:numId w:val="5"/>
              </w:numPr>
              <w:rPr>
                <w:ins w:id="39" w:author="Nicolas Jimenez" w:date="2019-12-15T18:00:00Z"/>
                <w:b/>
                <w:rPrChange w:id="40" w:author="Nicolas Jimenez" w:date="2019-12-15T18:00:00Z">
                  <w:rPr>
                    <w:ins w:id="41" w:author="Nicolas Jimenez" w:date="2019-12-15T18:00:00Z"/>
                  </w:rPr>
                </w:rPrChange>
              </w:rPr>
              <w:pPrChange w:id="42" w:author="Nicolas Jimenez" w:date="2019-12-15T18:00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  <w:ins w:id="43" w:author="Nicolas Jimenez" w:date="2019-12-15T17:55:00Z">
              <w:r>
                <w:t>El usuario identifica el bot</w:t>
              </w:r>
            </w:ins>
            <w:ins w:id="44" w:author="Nicolas Jimenez" w:date="2019-12-15T18:00:00Z">
              <w:r>
                <w:t>ón de opciones</w:t>
              </w:r>
            </w:ins>
          </w:p>
          <w:p w:rsidR="005F6FE3" w:rsidRPr="005F6FE3" w:rsidRDefault="005F6FE3" w:rsidP="005F6FE3">
            <w:pPr>
              <w:pStyle w:val="Prrafodelista"/>
              <w:numPr>
                <w:ilvl w:val="0"/>
                <w:numId w:val="5"/>
              </w:numPr>
              <w:rPr>
                <w:ins w:id="45" w:author="Nicolas Jimenez" w:date="2019-12-15T18:00:00Z"/>
                <w:b/>
                <w:rPrChange w:id="46" w:author="Nicolas Jimenez" w:date="2019-12-15T18:00:00Z">
                  <w:rPr>
                    <w:ins w:id="47" w:author="Nicolas Jimenez" w:date="2019-12-15T18:00:00Z"/>
                  </w:rPr>
                </w:rPrChange>
              </w:rPr>
              <w:pPrChange w:id="48" w:author="Nicolas Jimenez" w:date="2019-12-15T18:00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  <w:ins w:id="49" w:author="Nicolas Jimenez" w:date="2019-12-15T18:00:00Z">
              <w:r>
                <w:t>El usuario identifica el apartado de “Actualizar datos” entre las diferentes opciones del sistema</w:t>
              </w:r>
            </w:ins>
          </w:p>
          <w:p w:rsidR="005F6FE3" w:rsidRPr="005F6FE3" w:rsidRDefault="005F6FE3" w:rsidP="005F6FE3">
            <w:pPr>
              <w:pStyle w:val="Prrafodelista"/>
              <w:numPr>
                <w:ilvl w:val="0"/>
                <w:numId w:val="5"/>
              </w:numPr>
              <w:rPr>
                <w:ins w:id="50" w:author="Nicolas Jimenez" w:date="2019-12-15T18:01:00Z"/>
                <w:b/>
                <w:rPrChange w:id="51" w:author="Nicolas Jimenez" w:date="2019-12-15T18:01:00Z">
                  <w:rPr>
                    <w:ins w:id="52" w:author="Nicolas Jimenez" w:date="2019-12-15T18:01:00Z"/>
                  </w:rPr>
                </w:rPrChange>
              </w:rPr>
              <w:pPrChange w:id="53" w:author="Nicolas Jimenez" w:date="2019-12-15T18:00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  <w:ins w:id="54" w:author="Nicolas Jimenez" w:date="2019-12-15T18:01:00Z">
              <w:r>
                <w:t>Selecciona los campos que va a editar</w:t>
              </w:r>
            </w:ins>
          </w:p>
          <w:p w:rsidR="005F6FE3" w:rsidRPr="000F2D70" w:rsidRDefault="005F6FE3" w:rsidP="005F6FE3">
            <w:pPr>
              <w:pStyle w:val="Prrafodelista"/>
              <w:numPr>
                <w:ilvl w:val="0"/>
                <w:numId w:val="5"/>
              </w:numPr>
              <w:rPr>
                <w:b/>
              </w:rPr>
              <w:pPrChange w:id="55" w:author="Nicolas Jimenez" w:date="2019-12-15T18:00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  <w:ins w:id="56" w:author="Nicolas Jimenez" w:date="2019-12-15T18:01:00Z">
              <w:r>
                <w:t>Confirma los cambios en el botón de “Confirmar”</w:t>
              </w:r>
            </w:ins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5F6FE3" w:rsidRDefault="00F27026" w:rsidP="005F6FE3">
            <w:pPr>
              <w:pStyle w:val="Prrafodelista"/>
              <w:ind w:left="1080"/>
              <w:rPr>
                <w:ins w:id="57" w:author="Nicolas Jimenez" w:date="2019-12-15T18:02:00Z"/>
                <w:rFonts w:ascii="Arial" w:hAnsi="Arial" w:cs="Arial"/>
                <w:bCs/>
                <w:sz w:val="22"/>
              </w:rPr>
              <w:pPrChange w:id="58" w:author="Nicolas Jimenez" w:date="2019-12-15T18:01:00Z">
                <w:pPr>
                  <w:pStyle w:val="Prrafodelista"/>
                  <w:ind w:left="1080"/>
                </w:pPr>
              </w:pPrChange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ins w:id="59" w:author="Nicolas Jimenez" w:date="2019-12-15T18:02:00Z">
              <w:r w:rsidR="005F6FE3">
                <w:rPr>
                  <w:rFonts w:ascii="Arial" w:hAnsi="Arial" w:cs="Arial"/>
                  <w:bCs/>
                  <w:sz w:val="22"/>
                </w:rPr>
                <w:t>El usuario no confirma los datos suministrados por medio del botón correspondiente</w:t>
              </w:r>
            </w:ins>
          </w:p>
          <w:p w:rsidR="005F6FE3" w:rsidRDefault="005F6FE3" w:rsidP="005F6FE3">
            <w:pPr>
              <w:pStyle w:val="Prrafodelista"/>
              <w:ind w:left="1080"/>
              <w:rPr>
                <w:ins w:id="60" w:author="Nicolas Jimenez" w:date="2019-12-15T18:02:00Z"/>
                <w:rFonts w:ascii="Arial" w:hAnsi="Arial" w:cs="Arial"/>
                <w:bCs/>
                <w:sz w:val="22"/>
              </w:rPr>
              <w:pPrChange w:id="61" w:author="Nicolas Jimenez" w:date="2019-12-15T18:01:00Z">
                <w:pPr>
                  <w:pStyle w:val="Prrafodelista"/>
                  <w:ind w:left="1080"/>
                </w:pPr>
              </w:pPrChange>
            </w:pPr>
            <w:ins w:id="62" w:author="Nicolas Jimenez" w:date="2019-12-15T18:02:00Z">
              <w:r>
                <w:rPr>
                  <w:rFonts w:ascii="Arial" w:hAnsi="Arial" w:cs="Arial"/>
                  <w:bCs/>
                  <w:sz w:val="22"/>
                </w:rPr>
                <w:t xml:space="preserve">El usuario cancela la operación </w:t>
              </w:r>
            </w:ins>
          </w:p>
          <w:p w:rsidR="005F6FE3" w:rsidRDefault="005F6FE3" w:rsidP="005F6FE3">
            <w:pPr>
              <w:pStyle w:val="Prrafodelista"/>
              <w:ind w:left="1080"/>
              <w:rPr>
                <w:ins w:id="63" w:author="Nicolas Jimenez" w:date="2019-12-15T18:02:00Z"/>
                <w:rFonts w:ascii="Arial" w:hAnsi="Arial" w:cs="Arial"/>
                <w:bCs/>
                <w:sz w:val="22"/>
              </w:rPr>
              <w:pPrChange w:id="64" w:author="Nicolas Jimenez" w:date="2019-12-15T18:01:00Z">
                <w:pPr>
                  <w:pStyle w:val="Prrafodelista"/>
                  <w:ind w:left="1080"/>
                </w:pPr>
              </w:pPrChange>
            </w:pPr>
            <w:ins w:id="65" w:author="Nicolas Jimenez" w:date="2019-12-15T18:02:00Z">
              <w:r>
                <w:rPr>
                  <w:rFonts w:ascii="Arial" w:hAnsi="Arial" w:cs="Arial"/>
                  <w:bCs/>
                  <w:sz w:val="22"/>
                </w:rPr>
                <w:t>El usuario cierra la pagina</w:t>
              </w:r>
              <w:bookmarkStart w:id="66" w:name="_GoBack"/>
              <w:bookmarkEnd w:id="66"/>
            </w:ins>
          </w:p>
          <w:p w:rsidR="00A84CC9" w:rsidRPr="005F6FE3" w:rsidDel="005F6FE3" w:rsidRDefault="00F27026" w:rsidP="005F6FE3">
            <w:pPr>
              <w:rPr>
                <w:del w:id="67" w:author="Nicolas Jimenez" w:date="2019-12-15T18:01:00Z"/>
                <w:rFonts w:ascii="Arial" w:hAnsi="Arial" w:cs="Arial"/>
                <w:bCs/>
                <w:sz w:val="22"/>
                <w:rPrChange w:id="68" w:author="Nicolas Jimenez" w:date="2019-12-15T18:02:00Z">
                  <w:rPr>
                    <w:del w:id="69" w:author="Nicolas Jimenez" w:date="2019-12-15T18:01:00Z"/>
                  </w:rPr>
                </w:rPrChange>
              </w:rPr>
              <w:pPrChange w:id="70" w:author="Nicolas Jimenez" w:date="2019-12-15T18:02:00Z">
                <w:pPr>
                  <w:pStyle w:val="Prrafodelista"/>
                  <w:ind w:left="1080"/>
                </w:pPr>
              </w:pPrChange>
            </w:pPr>
            <w:del w:id="71" w:author="Nicolas Jimenez" w:date="2019-12-15T18:01:00Z">
              <w:r w:rsidRPr="005F6FE3" w:rsidDel="005F6FE3">
                <w:rPr>
                  <w:rFonts w:ascii="Arial" w:hAnsi="Arial" w:cs="Arial"/>
                  <w:bCs/>
                  <w:sz w:val="22"/>
                  <w:rPrChange w:id="72" w:author="Nicolas Jimenez" w:date="2019-12-15T18:02:00Z">
                    <w:rPr/>
                  </w:rPrChange>
                </w:rPr>
                <w:delText>Niega el acceso al usuario ya que este no existe en el sistema.</w:delText>
              </w:r>
            </w:del>
          </w:p>
          <w:p w:rsidR="00EB438A" w:rsidRPr="00F27026" w:rsidRDefault="00EB438A" w:rsidP="005F6FE3">
            <w:pPr>
              <w:tabs>
                <w:tab w:val="left" w:pos="1485"/>
              </w:tabs>
              <w:pPrChange w:id="73" w:author="Nicolas Jimenez" w:date="2019-12-15T18:02:00Z">
                <w:pPr>
                  <w:pStyle w:val="Prrafodelista"/>
                  <w:ind w:left="1080"/>
                </w:pPr>
              </w:pPrChange>
            </w:pPr>
            <w:del w:id="74" w:author="Nicolas Jimenez" w:date="2019-12-15T18:01:00Z">
              <w:r w:rsidDel="005F6FE3">
                <w:delText>Niega el acceso al usuario ya que las credenciales son invalidas</w:delText>
              </w:r>
            </w:del>
            <w:ins w:id="75" w:author="Nicolas Jimenez" w:date="2019-12-15T18:02:00Z">
              <w:r w:rsidR="005F6FE3">
                <w:tab/>
                <w:t xml:space="preserve"> </w:t>
              </w:r>
            </w:ins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4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5" w15:restartNumberingAfterBreak="0">
    <w:nsid w:val="5A4436D7"/>
    <w:multiLevelType w:val="hybridMultilevel"/>
    <w:tmpl w:val="0FFECEFE"/>
    <w:lvl w:ilvl="0" w:tplc="7188CD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8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as Jimenez">
    <w15:presenceInfo w15:providerId="Windows Live" w15:userId="daa705144fd600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57CA1"/>
    <w:rsid w:val="00302EAC"/>
    <w:rsid w:val="003A6970"/>
    <w:rsid w:val="004E33B9"/>
    <w:rsid w:val="004F0054"/>
    <w:rsid w:val="00557A2B"/>
    <w:rsid w:val="005F6FE3"/>
    <w:rsid w:val="00793C2D"/>
    <w:rsid w:val="0087353F"/>
    <w:rsid w:val="009A6B7A"/>
    <w:rsid w:val="009E5462"/>
    <w:rsid w:val="00A84CC9"/>
    <w:rsid w:val="00EB438A"/>
    <w:rsid w:val="00F27026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2019-12-15T22:58:00Z</dcterms:created>
  <dcterms:modified xsi:type="dcterms:W3CDTF">2019-12-15T23:03:00Z</dcterms:modified>
</cp:coreProperties>
</file>
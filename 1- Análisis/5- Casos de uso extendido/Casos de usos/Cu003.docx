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A84CC9" w:rsidTr="004F0054">
        <w:trPr>
          <w:gridAfter w:val="1"/>
          <w:wAfter w:w="22" w:type="dxa"/>
          <w:cantSplit/>
          <w:trHeight w:val="283"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A84CC9" w:rsidRDefault="00EB438A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ins w:id="0" w:author="Nicolas Jimenez" w:date="2019-12-15T17:58:00Z">
              <w:r w:rsidR="002D404A">
                <w:rPr>
                  <w:rFonts w:ascii="Arial" w:hAnsi="Arial" w:cs="Arial"/>
                  <w:sz w:val="22"/>
                </w:rPr>
                <w:t>3</w:t>
              </w:r>
            </w:ins>
            <w:del w:id="1" w:author="Nicolas Jimenez" w:date="2019-12-15T17:58:00Z">
              <w:r w:rsidDel="005F6FE3">
                <w:rPr>
                  <w:rFonts w:ascii="Arial" w:hAnsi="Arial" w:cs="Arial"/>
                  <w:sz w:val="22"/>
                </w:rPr>
                <w:delText>1</w:delText>
              </w:r>
            </w:del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A84CC9" w:rsidRDefault="002D404A" w:rsidP="00D755BD">
            <w:pPr>
              <w:rPr>
                <w:rFonts w:ascii="Arial" w:hAnsi="Arial" w:cs="Arial"/>
                <w:sz w:val="22"/>
              </w:rPr>
            </w:pPr>
            <w:ins w:id="2" w:author="Nicolas Jimenez" w:date="2019-12-15T18:04:00Z">
              <w:r>
                <w:rPr>
                  <w:rFonts w:ascii="Arial" w:hAnsi="Arial" w:cs="Arial"/>
                  <w:sz w:val="22"/>
                </w:rPr>
                <w:t xml:space="preserve">Filtrar </w:t>
              </w:r>
            </w:ins>
            <w:ins w:id="3" w:author="Nicolas Jimenez" w:date="2019-12-15T17:58:00Z">
              <w:r w:rsidR="005F6FE3">
                <w:rPr>
                  <w:rFonts w:ascii="Arial" w:hAnsi="Arial" w:cs="Arial"/>
                  <w:sz w:val="22"/>
                </w:rPr>
                <w:t xml:space="preserve"> información</w:t>
              </w:r>
            </w:ins>
            <w:del w:id="4" w:author="Nicolas Jimenez" w:date="2019-12-15T17:58:00Z">
              <w:r w:rsidR="00EB438A" w:rsidDel="005F6FE3">
                <w:rPr>
                  <w:rFonts w:ascii="Arial" w:hAnsi="Arial" w:cs="Arial"/>
                  <w:sz w:val="22"/>
                </w:rPr>
                <w:delText>Inicio de sesión</w:delText>
              </w:r>
            </w:del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Nicolás Jiménez</w:t>
            </w:r>
          </w:p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Santiago Mora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A84CC9" w:rsidRDefault="004E33B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  <w:r w:rsidR="00A84CC9">
              <w:rPr>
                <w:rFonts w:ascii="Arial" w:hAnsi="Arial" w:cs="Arial"/>
                <w:sz w:val="22"/>
              </w:rPr>
              <w:t>/12/2019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A84CC9" w:rsidRDefault="004F0054" w:rsidP="002D404A">
            <w:pPr>
              <w:rPr>
                <w:rFonts w:ascii="Arial" w:hAnsi="Arial" w:cs="Arial"/>
                <w:sz w:val="22"/>
              </w:rPr>
              <w:pPrChange w:id="5" w:author="Nicolas Jimenez" w:date="2019-12-15T18:04:00Z">
                <w:pPr/>
              </w:pPrChange>
            </w:pPr>
            <w:r>
              <w:rPr>
                <w:rFonts w:ascii="Arial" w:hAnsi="Arial" w:cs="Arial"/>
                <w:sz w:val="22"/>
              </w:rPr>
              <w:t>Administrador, instructor</w:t>
            </w:r>
            <w:del w:id="6" w:author="Nicolas Jimenez" w:date="2019-12-15T18:04:00Z">
              <w:r w:rsidDel="002D404A">
                <w:rPr>
                  <w:rFonts w:ascii="Arial" w:hAnsi="Arial" w:cs="Arial"/>
                  <w:sz w:val="22"/>
                </w:rPr>
                <w:delText>, aprendiz</w:delText>
              </w:r>
            </w:del>
            <w:ins w:id="7" w:author="Nicolas Jimenez" w:date="2019-12-15T18:04:00Z">
              <w:r w:rsidR="002D404A">
                <w:rPr>
                  <w:rFonts w:ascii="Arial" w:hAnsi="Arial" w:cs="Arial"/>
                  <w:sz w:val="22"/>
                </w:rPr>
                <w:t>.</w:t>
              </w:r>
            </w:ins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A84CC9" w:rsidRDefault="002D404A" w:rsidP="00D755BD">
            <w:pPr>
              <w:rPr>
                <w:rFonts w:ascii="Arial" w:hAnsi="Arial" w:cs="Arial"/>
                <w:sz w:val="22"/>
              </w:rPr>
            </w:pPr>
            <w:ins w:id="8" w:author="Nicolas Jimenez" w:date="2019-12-15T18:05:00Z">
              <w:r>
                <w:rPr>
                  <w:rFonts w:ascii="Arial" w:hAnsi="Arial" w:cs="Arial"/>
                  <w:sz w:val="22"/>
                </w:rPr>
                <w:t>Los usuarios con los permisos correspondientes pueden acceder a una barra de búsqueda para filtrar y buscar la información deseada</w:t>
              </w:r>
            </w:ins>
            <w:del w:id="9" w:author="Nicolas Jimenez" w:date="2019-12-15T17:58:00Z">
              <w:r w:rsidR="00EB438A" w:rsidDel="005F6FE3">
                <w:rPr>
                  <w:rFonts w:ascii="Arial" w:hAnsi="Arial" w:cs="Arial"/>
                  <w:sz w:val="22"/>
                </w:rPr>
                <w:delText>Los usuarios ti</w:delText>
              </w:r>
              <w:r w:rsidR="00EB438A" w:rsidDel="005F6FE3">
                <w:rPr>
                  <w:rFonts w:ascii="Arial" w:hAnsi="Arial" w:cs="Arial"/>
                  <w:sz w:val="22"/>
                </w:rPr>
                <w:delText>enen el acceso al</w:delText>
              </w:r>
              <w:r w:rsidR="00EB438A" w:rsidDel="005F6FE3">
                <w:rPr>
                  <w:rFonts w:ascii="Arial" w:hAnsi="Arial" w:cs="Arial"/>
                  <w:sz w:val="22"/>
                </w:rPr>
                <w:delText xml:space="preserve"> sistema por medio de un inicio de sesión</w:delText>
              </w:r>
            </w:del>
          </w:p>
        </w:tc>
      </w:tr>
      <w:tr w:rsidR="005F6FE3" w:rsidRPr="006F251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5F6FE3" w:rsidRDefault="005F6FE3" w:rsidP="005F6FE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5F6FE3" w:rsidRDefault="005F6FE3" w:rsidP="005F6FE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F6FE3" w:rsidRPr="00D843AB" w:rsidRDefault="005F6FE3" w:rsidP="005F6FE3">
            <w:ins w:id="10" w:author="Nicolas Jimenez" w:date="2019-12-15T17:58:00Z">
              <w:r>
                <w:rPr>
                  <w:rFonts w:ascii="Arial" w:hAnsi="Arial" w:cs="Arial"/>
                  <w:sz w:val="22"/>
                  <w:lang w:val="es-MX"/>
                </w:rPr>
                <w:t>Cu001, CU003, CU005</w:t>
              </w:r>
            </w:ins>
            <w:del w:id="11" w:author="Nicolas Jimenez" w:date="2019-12-15T17:58:00Z">
              <w:r w:rsidDel="003F6DDE">
                <w:delText>Cu</w:delText>
              </w:r>
              <w:r w:rsidRPr="00D843AB" w:rsidDel="003F6DDE">
                <w:delText>007, CU010</w:delText>
              </w:r>
            </w:del>
          </w:p>
        </w:tc>
      </w:tr>
      <w:tr w:rsidR="005F6FE3" w:rsidRPr="005F6FE3" w:rsidTr="00D755BD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5F6FE3" w:rsidRPr="006F2513" w:rsidRDefault="005F6FE3" w:rsidP="005F6FE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5F6FE3" w:rsidRPr="006F2513" w:rsidRDefault="005F6FE3" w:rsidP="005F6FE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5F6FE3" w:rsidRPr="005F6FE3" w:rsidRDefault="005F6FE3" w:rsidP="005F6FE3">
            <w:pPr>
              <w:rPr>
                <w:lang w:val="en-US"/>
                <w:rPrChange w:id="12" w:author="Nicolas Jimenez" w:date="2019-12-15T17:58:00Z">
                  <w:rPr/>
                </w:rPrChange>
              </w:rPr>
            </w:pPr>
            <w:ins w:id="13" w:author="Nicolas Jimenez" w:date="2019-12-15T17:58:00Z">
              <w:r>
                <w:rPr>
                  <w:rFonts w:ascii="Arial" w:hAnsi="Arial" w:cs="Arial"/>
                  <w:sz w:val="22"/>
                  <w:lang w:val="en-US"/>
                </w:rPr>
                <w:t>RF01, RF02, RF03, RF05, RF08,RF07</w:t>
              </w:r>
            </w:ins>
            <w:del w:id="14" w:author="Nicolas Jimenez" w:date="2019-12-15T17:58:00Z">
              <w:r w:rsidRPr="005F6FE3" w:rsidDel="003F6DDE">
                <w:rPr>
                  <w:lang w:val="en-US"/>
                  <w:rPrChange w:id="15" w:author="Nicolas Jimenez" w:date="2019-12-15T17:58:00Z">
                    <w:rPr/>
                  </w:rPrChange>
                </w:rPr>
                <w:delText>RF01, RF02,RF06</w:delText>
              </w:r>
            </w:del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A84CC9" w:rsidRDefault="004F0054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debe estar registrado en el sistema.</w:t>
            </w:r>
          </w:p>
        </w:tc>
      </w:tr>
      <w:tr w:rsidR="00A84CC9" w:rsidTr="00D755BD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302EAC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5F6FE3" w:rsidRPr="005F6FE3" w:rsidRDefault="005F6FE3" w:rsidP="005F6FE3">
            <w:pPr>
              <w:pStyle w:val="Prrafodelista"/>
              <w:rPr>
                <w:ins w:id="16" w:author="Nicolas Jimenez" w:date="2019-12-15T17:59:00Z"/>
                <w:rFonts w:ascii="Arial" w:hAnsi="Arial" w:cs="Arial"/>
                <w:bCs/>
                <w:sz w:val="22"/>
                <w:lang w:val="es-ES_tradnl" w:eastAsia="en-US"/>
                <w:rPrChange w:id="17" w:author="Nicolas Jimenez" w:date="2019-12-15T17:59:00Z">
                  <w:rPr>
                    <w:ins w:id="18" w:author="Nicolas Jimenez" w:date="2019-12-15T17:59:00Z"/>
                    <w:rFonts w:ascii="Arial" w:hAnsi="Arial" w:cs="Arial"/>
                    <w:sz w:val="22"/>
                  </w:rPr>
                </w:rPrChange>
              </w:rPr>
              <w:pPrChange w:id="19" w:author="Nicolas Jimenez" w:date="2019-12-15T17:59:00Z">
                <w:pPr>
                  <w:pStyle w:val="Prrafodelista"/>
                  <w:numPr>
                    <w:numId w:val="7"/>
                  </w:numPr>
                  <w:ind w:hanging="360"/>
                </w:pPr>
              </w:pPrChange>
            </w:pPr>
          </w:p>
          <w:p w:rsidR="00735002" w:rsidRPr="00735002" w:rsidRDefault="00F27026" w:rsidP="00735002">
            <w:pPr>
              <w:pStyle w:val="Prrafodelista"/>
              <w:numPr>
                <w:ilvl w:val="0"/>
                <w:numId w:val="10"/>
              </w:numPr>
              <w:rPr>
                <w:ins w:id="20" w:author="Nicolas Jimenez" w:date="2019-12-15T18:09:00Z"/>
                <w:rFonts w:ascii="Arial" w:hAnsi="Arial" w:cs="Arial"/>
                <w:sz w:val="22"/>
                <w:lang w:val="es-ES_tradnl" w:eastAsia="en-US"/>
                <w:rPrChange w:id="21" w:author="Nicolas Jimenez" w:date="2019-12-15T18:09:00Z">
                  <w:rPr>
                    <w:ins w:id="22" w:author="Nicolas Jimenez" w:date="2019-12-15T18:09:00Z"/>
                    <w:lang w:val="es-ES_tradnl" w:eastAsia="en-US"/>
                  </w:rPr>
                </w:rPrChange>
              </w:rPr>
              <w:pPrChange w:id="23" w:author="Nicolas Jimenez" w:date="2019-12-15T18:09:00Z">
                <w:pPr/>
              </w:pPrChange>
            </w:pPr>
            <w:del w:id="24" w:author="Nicolas Jimenez" w:date="2019-12-15T18:09:00Z">
              <w:r w:rsidRPr="00735002" w:rsidDel="00735002">
                <w:rPr>
                  <w:rFonts w:ascii="Arial" w:hAnsi="Arial" w:cs="Arial"/>
                  <w:sz w:val="22"/>
                  <w:rPrChange w:id="25" w:author="Nicolas Jimenez" w:date="2019-12-15T18:09:00Z">
                    <w:rPr/>
                  </w:rPrChange>
                </w:rPr>
                <w:delText xml:space="preserve"> </w:delText>
              </w:r>
            </w:del>
            <w:ins w:id="26" w:author="Nicolas Jimenez" w:date="2019-12-15T18:09:00Z">
              <w:r w:rsidR="00735002" w:rsidRPr="00735002">
                <w:rPr>
                  <w:rFonts w:ascii="Arial" w:hAnsi="Arial" w:cs="Arial"/>
                  <w:sz w:val="22"/>
                  <w:rPrChange w:id="27" w:author="Nicolas Jimenez" w:date="2019-12-15T18:09:00Z">
                    <w:rPr/>
                  </w:rPrChange>
                </w:rPr>
                <w:t>I</w:t>
              </w:r>
              <w:r w:rsidR="00735002" w:rsidRPr="00735002">
                <w:rPr>
                  <w:rFonts w:ascii="Arial" w:hAnsi="Arial" w:cs="Arial"/>
                  <w:sz w:val="22"/>
                  <w:rPrChange w:id="28" w:author="Nicolas Jimenez" w:date="2019-12-15T18:09:00Z">
                    <w:rPr/>
                  </w:rPrChange>
                </w:rPr>
                <w:t>ngresar información clave para buscar a determinados usuario</w:t>
              </w:r>
            </w:ins>
          </w:p>
          <w:p w:rsidR="00735002" w:rsidRDefault="00735002" w:rsidP="00735002">
            <w:pPr>
              <w:pStyle w:val="Prrafodelista"/>
              <w:rPr>
                <w:ins w:id="29" w:author="Nicolas Jimenez" w:date="2019-12-15T18:09:00Z"/>
                <w:rFonts w:ascii="Arial" w:hAnsi="Arial" w:cs="Arial"/>
                <w:bCs/>
                <w:sz w:val="22"/>
                <w:lang w:val="es-ES_tradnl" w:eastAsia="en-US"/>
              </w:rPr>
              <w:pPrChange w:id="30" w:author="Nicolas Jimenez" w:date="2019-12-15T18:09:00Z">
                <w:pPr>
                  <w:pStyle w:val="Prrafodelista"/>
                  <w:numPr>
                    <w:numId w:val="7"/>
                  </w:numPr>
                  <w:ind w:hanging="360"/>
                </w:pPr>
              </w:pPrChange>
            </w:pPr>
          </w:p>
          <w:p w:rsidR="00A84CC9" w:rsidRPr="00F27026" w:rsidRDefault="00EB438A" w:rsidP="005F6FE3">
            <w:pPr>
              <w:pStyle w:val="Prrafodelista"/>
              <w:rPr>
                <w:rFonts w:ascii="Arial" w:hAnsi="Arial" w:cs="Arial"/>
                <w:b/>
                <w:sz w:val="22"/>
              </w:rPr>
              <w:pPrChange w:id="31" w:author="Nicolas Jimenez" w:date="2019-12-15T17:59:00Z">
                <w:pPr>
                  <w:pStyle w:val="Prrafodelista"/>
                  <w:numPr>
                    <w:numId w:val="6"/>
                  </w:numPr>
                  <w:ind w:hanging="360"/>
                </w:pPr>
              </w:pPrChange>
            </w:pPr>
            <w:del w:id="32" w:author="Nicolas Jimenez" w:date="2019-12-15T17:59:00Z">
              <w:r w:rsidDel="005F6FE3">
                <w:rPr>
                  <w:rFonts w:ascii="Arial" w:hAnsi="Arial" w:cs="Arial"/>
                  <w:sz w:val="22"/>
                </w:rPr>
                <w:delText>El usuario ingresa al sistema con sus credenciales</w:delText>
              </w:r>
            </w:del>
          </w:p>
        </w:tc>
        <w:tc>
          <w:tcPr>
            <w:tcW w:w="4834" w:type="dxa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35002" w:rsidRDefault="00735002" w:rsidP="00735002">
            <w:pPr>
              <w:pStyle w:val="Prrafodelista"/>
              <w:numPr>
                <w:ilvl w:val="1"/>
                <w:numId w:val="11"/>
              </w:numPr>
              <w:rPr>
                <w:ins w:id="33" w:author="Nicolas Jimenez" w:date="2019-12-15T18:10:00Z"/>
                <w:rFonts w:ascii="Arial" w:hAnsi="Arial" w:cs="Arial"/>
                <w:bCs/>
                <w:sz w:val="22"/>
                <w:lang w:val="es-ES_tradnl" w:eastAsia="en-US"/>
              </w:rPr>
            </w:pPr>
            <w:ins w:id="34" w:author="Nicolas Jimenez" w:date="2019-12-15T18:10:00Z">
              <w:r>
                <w:rPr>
                  <w:rFonts w:ascii="Arial" w:hAnsi="Arial" w:cs="Arial"/>
                  <w:bCs/>
                  <w:sz w:val="22"/>
                </w:rPr>
                <w:t xml:space="preserve">En la </w:t>
              </w:r>
              <w:proofErr w:type="spellStart"/>
              <w:proofErr w:type="gramStart"/>
              <w:r>
                <w:rPr>
                  <w:rFonts w:ascii="Arial" w:hAnsi="Arial" w:cs="Arial"/>
                  <w:bCs/>
                  <w:sz w:val="22"/>
                </w:rPr>
                <w:t>pagina</w:t>
              </w:r>
              <w:proofErr w:type="spellEnd"/>
              <w:proofErr w:type="gramEnd"/>
              <w:r>
                <w:rPr>
                  <w:rFonts w:ascii="Arial" w:hAnsi="Arial" w:cs="Arial"/>
                  <w:bCs/>
                  <w:sz w:val="22"/>
                </w:rPr>
                <w:t xml:space="preserve"> el administrador principal podrá visualizar una barra de búsqueda siempre visible desde su  </w:t>
              </w:r>
              <w:proofErr w:type="spellStart"/>
              <w:r>
                <w:rPr>
                  <w:rFonts w:ascii="Arial" w:hAnsi="Arial" w:cs="Arial"/>
                  <w:bCs/>
                  <w:sz w:val="22"/>
                </w:rPr>
                <w:t>pagina</w:t>
              </w:r>
              <w:proofErr w:type="spellEnd"/>
              <w:r>
                <w:rPr>
                  <w:rFonts w:ascii="Arial" w:hAnsi="Arial" w:cs="Arial"/>
                  <w:bCs/>
                  <w:sz w:val="22"/>
                </w:rPr>
                <w:t xml:space="preserve"> personal. </w:t>
              </w:r>
            </w:ins>
          </w:p>
          <w:p w:rsidR="00735002" w:rsidRDefault="00735002" w:rsidP="00735002">
            <w:pPr>
              <w:pStyle w:val="Prrafodelista"/>
              <w:numPr>
                <w:ilvl w:val="1"/>
                <w:numId w:val="11"/>
              </w:numPr>
              <w:rPr>
                <w:ins w:id="35" w:author="Nicolas Jimenez" w:date="2019-12-15T18:10:00Z"/>
                <w:rFonts w:ascii="Arial" w:hAnsi="Arial" w:cs="Arial"/>
                <w:bCs/>
                <w:sz w:val="22"/>
              </w:rPr>
            </w:pPr>
            <w:ins w:id="36" w:author="Nicolas Jimenez" w:date="2019-12-15T18:10:00Z">
              <w:r>
                <w:rPr>
                  <w:rFonts w:ascii="Arial" w:hAnsi="Arial" w:cs="Arial"/>
                  <w:bCs/>
                  <w:sz w:val="22"/>
                </w:rPr>
                <w:t>Al dar al botón de buscar se harán las respectivas consultas a las bases de datos correspondientes para filtrar resultados.</w:t>
              </w:r>
            </w:ins>
          </w:p>
          <w:p w:rsidR="00735002" w:rsidRDefault="00735002" w:rsidP="00735002">
            <w:pPr>
              <w:pStyle w:val="Prrafodelista"/>
              <w:numPr>
                <w:ilvl w:val="1"/>
                <w:numId w:val="11"/>
              </w:numPr>
              <w:rPr>
                <w:ins w:id="37" w:author="Nicolas Jimenez" w:date="2019-12-15T18:10:00Z"/>
                <w:rFonts w:ascii="Arial" w:hAnsi="Arial" w:cs="Arial"/>
                <w:bCs/>
                <w:sz w:val="22"/>
              </w:rPr>
            </w:pPr>
            <w:ins w:id="38" w:author="Nicolas Jimenez" w:date="2019-12-15T18:10:00Z">
              <w:r>
                <w:rPr>
                  <w:rFonts w:ascii="Arial" w:hAnsi="Arial" w:cs="Arial"/>
                  <w:bCs/>
                  <w:sz w:val="22"/>
                </w:rPr>
                <w:t>Saldrán resultados y el administrador podrá seleccionar la información consultada.</w:t>
              </w:r>
            </w:ins>
          </w:p>
          <w:p w:rsidR="00F27026" w:rsidDel="005F6FE3" w:rsidRDefault="00735002" w:rsidP="00735002">
            <w:pPr>
              <w:pStyle w:val="Prrafodelista"/>
              <w:numPr>
                <w:ilvl w:val="1"/>
                <w:numId w:val="6"/>
              </w:numPr>
              <w:rPr>
                <w:del w:id="39" w:author="Nicolas Jimenez" w:date="2019-12-15T17:59:00Z"/>
                <w:rFonts w:ascii="Arial" w:hAnsi="Arial" w:cs="Arial"/>
                <w:bCs/>
                <w:sz w:val="22"/>
              </w:rPr>
            </w:pPr>
            <w:ins w:id="40" w:author="Nicolas Jimenez" w:date="2019-12-15T18:10:00Z">
              <w:r>
                <w:rPr>
                  <w:rFonts w:ascii="Arial" w:hAnsi="Arial" w:cs="Arial"/>
                  <w:bCs/>
                  <w:sz w:val="22"/>
                </w:rPr>
                <w:t xml:space="preserve">Podrá dar </w:t>
              </w:r>
              <w:proofErr w:type="spellStart"/>
              <w:r>
                <w:rPr>
                  <w:rFonts w:ascii="Arial" w:hAnsi="Arial" w:cs="Arial"/>
                  <w:bCs/>
                  <w:sz w:val="22"/>
                </w:rPr>
                <w:t>click</w:t>
              </w:r>
              <w:proofErr w:type="spellEnd"/>
              <w:r>
                <w:rPr>
                  <w:rFonts w:ascii="Arial" w:hAnsi="Arial" w:cs="Arial"/>
                  <w:bCs/>
                  <w:sz w:val="22"/>
                </w:rPr>
                <w:t xml:space="preserve"> en el resultado y ser re direccionado al perfil al cual se desea modificar </w:t>
              </w:r>
            </w:ins>
            <w:del w:id="41" w:author="Nicolas Jimenez" w:date="2019-12-15T17:59:00Z">
              <w:r w:rsidR="00EB438A" w:rsidDel="005F6FE3">
                <w:rPr>
                  <w:rFonts w:ascii="Arial" w:hAnsi="Arial" w:cs="Arial"/>
                  <w:bCs/>
                  <w:sz w:val="22"/>
                </w:rPr>
                <w:delText>El sistema cargará un formulario para completar, usuario y contraseña.</w:delText>
              </w:r>
            </w:del>
          </w:p>
          <w:p w:rsidR="00EB438A" w:rsidDel="005F6FE3" w:rsidRDefault="00EB438A" w:rsidP="00F27026">
            <w:pPr>
              <w:pStyle w:val="Prrafodelista"/>
              <w:numPr>
                <w:ilvl w:val="1"/>
                <w:numId w:val="6"/>
              </w:numPr>
              <w:rPr>
                <w:del w:id="42" w:author="Nicolas Jimenez" w:date="2019-12-15T17:59:00Z"/>
                <w:rFonts w:ascii="Arial" w:hAnsi="Arial" w:cs="Arial"/>
                <w:bCs/>
                <w:sz w:val="22"/>
              </w:rPr>
            </w:pPr>
            <w:del w:id="43" w:author="Nicolas Jimenez" w:date="2019-12-15T17:59:00Z">
              <w:r w:rsidDel="005F6FE3">
                <w:rPr>
                  <w:rFonts w:ascii="Arial" w:hAnsi="Arial" w:cs="Arial"/>
                  <w:bCs/>
                  <w:sz w:val="22"/>
                </w:rPr>
                <w:delText>Si los datos son válidos el usuario podrá ingresar al sistema y ver sus funciones completas dependiendo el rol que tenga</w:delText>
              </w:r>
            </w:del>
          </w:p>
          <w:p w:rsidR="00EB438A" w:rsidRPr="00EB438A" w:rsidRDefault="00EB438A" w:rsidP="00EB438A">
            <w:pPr>
              <w:ind w:left="720"/>
              <w:rPr>
                <w:rFonts w:ascii="Arial" w:hAnsi="Arial" w:cs="Arial"/>
                <w:bCs/>
                <w:sz w:val="22"/>
              </w:rPr>
            </w:pPr>
          </w:p>
        </w:tc>
      </w:tr>
      <w:tr w:rsidR="00A84CC9" w:rsidTr="001C5595">
        <w:trPr>
          <w:gridAfter w:val="1"/>
          <w:wAfter w:w="22" w:type="dxa"/>
          <w:cantSplit/>
          <w:trHeight w:val="775"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r w:rsidR="00302EAC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A84CC9" w:rsidRDefault="00F27026" w:rsidP="005F6FE3">
            <w:pPr>
              <w:rPr>
                <w:rFonts w:ascii="Arial" w:hAnsi="Arial" w:cs="Arial"/>
                <w:sz w:val="22"/>
              </w:rPr>
              <w:pPrChange w:id="44" w:author="Nicolas Jimenez" w:date="2019-12-15T17:59:00Z">
                <w:pPr/>
              </w:pPrChange>
            </w:pPr>
            <w:r>
              <w:rPr>
                <w:rFonts w:ascii="Arial" w:hAnsi="Arial" w:cs="Arial"/>
                <w:sz w:val="22"/>
              </w:rPr>
              <w:t xml:space="preserve"> </w:t>
            </w:r>
            <w:ins w:id="45" w:author="Nicolas Jimenez" w:date="2019-12-15T18:09:00Z">
              <w:r w:rsidR="00735002">
                <w:rPr>
                  <w:rFonts w:ascii="Arial" w:hAnsi="Arial" w:cs="Arial"/>
                  <w:sz w:val="22"/>
                </w:rPr>
                <w:t>Visualiza los resultados de la búsqueda.</w:t>
              </w:r>
            </w:ins>
            <w:del w:id="46" w:author="Nicolas Jimenez" w:date="2019-12-15T17:59:00Z">
              <w:r w:rsidR="00EB438A" w:rsidDel="005F6FE3">
                <w:rPr>
                  <w:rFonts w:ascii="Arial" w:hAnsi="Arial" w:cs="Arial"/>
                  <w:sz w:val="22"/>
                </w:rPr>
                <w:delText>El sistema carga la información correspondiente dependiendo del tipo de perfil.</w:delText>
              </w:r>
            </w:del>
          </w:p>
        </w:tc>
      </w:tr>
      <w:tr w:rsidR="001C5595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EB438A" w:rsidRPr="00735002" w:rsidDel="00735002" w:rsidRDefault="00EB438A" w:rsidP="00735002">
            <w:pPr>
              <w:pStyle w:val="Ttulo1"/>
              <w:rPr>
                <w:del w:id="47" w:author="Nicolas Jimenez" w:date="2019-12-15T18:13:00Z"/>
                <w:u w:val="single"/>
                <w:rPrChange w:id="48" w:author="Nicolas Jimenez" w:date="2019-12-15T18:13:00Z">
                  <w:rPr>
                    <w:del w:id="49" w:author="Nicolas Jimenez" w:date="2019-12-15T18:13:00Z"/>
                    <w:u w:val="single"/>
                  </w:rPr>
                </w:rPrChange>
              </w:rPr>
              <w:pPrChange w:id="50" w:author="Nicolas Jimenez" w:date="2019-12-15T18:13:00Z">
                <w:pPr>
                  <w:pStyle w:val="Prrafodelista"/>
                  <w:numPr>
                    <w:numId w:val="5"/>
                  </w:numPr>
                  <w:ind w:hanging="360"/>
                </w:pPr>
              </w:pPrChange>
            </w:pPr>
            <w:r w:rsidRPr="00735002">
              <w:rPr>
                <w:rPrChange w:id="51" w:author="Nicolas Jimenez" w:date="2019-12-15T18:13:00Z">
                  <w:rPr/>
                </w:rPrChange>
              </w:rPr>
              <w:t xml:space="preserve">Secuencia normal: </w:t>
            </w:r>
            <w:del w:id="52" w:author="Nicolas Jimenez" w:date="2019-12-15T18:13:00Z">
              <w:r w:rsidRPr="00735002" w:rsidDel="00735002">
                <w:rPr>
                  <w:rPrChange w:id="53" w:author="Nicolas Jimenez" w:date="2019-12-15T18:13:00Z">
                    <w:rPr/>
                  </w:rPrChange>
                </w:rPr>
                <w:delText>Iniciar sesión:</w:delText>
              </w:r>
            </w:del>
            <w:ins w:id="54" w:author="Nicolas Jimenez" w:date="2019-12-15T18:13:00Z">
              <w:r w:rsidR="00735002" w:rsidRPr="00735002">
                <w:rPr>
                  <w:rPrChange w:id="55" w:author="Nicolas Jimenez" w:date="2019-12-15T18:13:00Z">
                    <w:rPr/>
                  </w:rPrChange>
                </w:rPr>
                <w:t>Filtrar info</w:t>
              </w:r>
            </w:ins>
            <w:ins w:id="56" w:author="Nicolas Jimenez" w:date="2019-12-15T18:15:00Z">
              <w:r w:rsidR="00735002">
                <w:rPr>
                  <w:b w:val="0"/>
                </w:rPr>
                <w:t>r</w:t>
              </w:r>
            </w:ins>
            <w:ins w:id="57" w:author="Nicolas Jimenez" w:date="2019-12-15T18:13:00Z">
              <w:r w:rsidR="00735002" w:rsidRPr="00735002">
                <w:rPr>
                  <w:rPrChange w:id="58" w:author="Nicolas Jimenez" w:date="2019-12-15T18:13:00Z">
                    <w:rPr/>
                  </w:rPrChange>
                </w:rPr>
                <w:t>mación:</w:t>
              </w:r>
              <w:r w:rsidR="00735002" w:rsidRPr="00735002">
                <w:rPr>
                  <w:u w:val="single"/>
                  <w:rPrChange w:id="59" w:author="Nicolas Jimenez" w:date="2019-12-15T18:13:00Z">
                    <w:rPr>
                      <w:u w:val="single"/>
                    </w:rPr>
                  </w:rPrChange>
                </w:rPr>
                <w:t xml:space="preserve">   </w:t>
              </w:r>
            </w:ins>
          </w:p>
          <w:p w:rsidR="00735002" w:rsidRDefault="00735002" w:rsidP="00735002">
            <w:pPr>
              <w:rPr>
                <w:ins w:id="60" w:author="Nicolas Jimenez" w:date="2019-12-15T18:13:00Z"/>
              </w:rPr>
              <w:pPrChange w:id="61" w:author="Nicolas Jimenez" w:date="2019-12-15T18:13:00Z">
                <w:pPr>
                  <w:pStyle w:val="Ttulo1"/>
                </w:pPr>
              </w:pPrChange>
            </w:pPr>
          </w:p>
          <w:p w:rsidR="00735002" w:rsidRDefault="00735002" w:rsidP="00735002">
            <w:pPr>
              <w:rPr>
                <w:ins w:id="62" w:author="Nicolas Jimenez" w:date="2019-12-15T18:13:00Z"/>
              </w:rPr>
              <w:pPrChange w:id="63" w:author="Nicolas Jimenez" w:date="2019-12-15T18:13:00Z">
                <w:pPr>
                  <w:pStyle w:val="Ttulo1"/>
                </w:pPr>
              </w:pPrChange>
            </w:pPr>
          </w:p>
          <w:p w:rsidR="00735002" w:rsidRDefault="00735002" w:rsidP="00735002">
            <w:pPr>
              <w:pStyle w:val="Prrafodelista"/>
              <w:numPr>
                <w:ilvl w:val="0"/>
                <w:numId w:val="12"/>
              </w:numPr>
              <w:rPr>
                <w:ins w:id="64" w:author="Nicolas Jimenez" w:date="2019-12-15T18:14:00Z"/>
              </w:rPr>
              <w:pPrChange w:id="65" w:author="Nicolas Jimenez" w:date="2019-12-15T18:13:00Z">
                <w:pPr>
                  <w:pStyle w:val="Ttulo1"/>
                </w:pPr>
              </w:pPrChange>
            </w:pPr>
            <w:ins w:id="66" w:author="Nicolas Jimenez" w:date="2019-12-15T18:13:00Z">
              <w:r>
                <w:t xml:space="preserve">El usuario identifica la barra de </w:t>
              </w:r>
            </w:ins>
            <w:ins w:id="67" w:author="Nicolas Jimenez" w:date="2019-12-15T18:14:00Z">
              <w:r>
                <w:t>búsqueda</w:t>
              </w:r>
            </w:ins>
            <w:ins w:id="68" w:author="Nicolas Jimenez" w:date="2019-12-15T18:13:00Z">
              <w:r>
                <w:t xml:space="preserve"> </w:t>
              </w:r>
            </w:ins>
            <w:ins w:id="69" w:author="Nicolas Jimenez" w:date="2019-12-15T18:14:00Z">
              <w:r>
                <w:t>que aparecerá en la parte superior.</w:t>
              </w:r>
            </w:ins>
          </w:p>
          <w:p w:rsidR="00735002" w:rsidRDefault="00735002" w:rsidP="00735002">
            <w:pPr>
              <w:pStyle w:val="Prrafodelista"/>
              <w:numPr>
                <w:ilvl w:val="0"/>
                <w:numId w:val="12"/>
              </w:numPr>
              <w:rPr>
                <w:ins w:id="70" w:author="Nicolas Jimenez" w:date="2019-12-15T18:14:00Z"/>
              </w:rPr>
              <w:pPrChange w:id="71" w:author="Nicolas Jimenez" w:date="2019-12-15T18:13:00Z">
                <w:pPr>
                  <w:pStyle w:val="Ttulo1"/>
                </w:pPr>
              </w:pPrChange>
            </w:pPr>
            <w:ins w:id="72" w:author="Nicolas Jimenez" w:date="2019-12-15T18:14:00Z">
              <w:r>
                <w:t>Se llena la barra con los datos</w:t>
              </w:r>
            </w:ins>
          </w:p>
          <w:p w:rsidR="00735002" w:rsidRDefault="00735002" w:rsidP="00735002">
            <w:pPr>
              <w:pStyle w:val="Prrafodelista"/>
              <w:numPr>
                <w:ilvl w:val="0"/>
                <w:numId w:val="12"/>
              </w:numPr>
              <w:rPr>
                <w:ins w:id="73" w:author="Nicolas Jimenez" w:date="2019-12-15T18:14:00Z"/>
              </w:rPr>
              <w:pPrChange w:id="74" w:author="Nicolas Jimenez" w:date="2019-12-15T18:13:00Z">
                <w:pPr>
                  <w:pStyle w:val="Ttulo1"/>
                </w:pPr>
              </w:pPrChange>
            </w:pPr>
            <w:ins w:id="75" w:author="Nicolas Jimenez" w:date="2019-12-15T18:14:00Z">
              <w:r>
                <w:t>El sistema hace las consultas</w:t>
              </w:r>
            </w:ins>
          </w:p>
          <w:p w:rsidR="00735002" w:rsidRPr="00735002" w:rsidRDefault="00735002" w:rsidP="00735002">
            <w:pPr>
              <w:pStyle w:val="Prrafodelista"/>
              <w:numPr>
                <w:ilvl w:val="0"/>
                <w:numId w:val="12"/>
              </w:numPr>
              <w:rPr>
                <w:ins w:id="76" w:author="Nicolas Jimenez" w:date="2019-12-15T18:13:00Z"/>
                <w:rPrChange w:id="77" w:author="Nicolas Jimenez" w:date="2019-12-15T18:13:00Z">
                  <w:rPr>
                    <w:ins w:id="78" w:author="Nicolas Jimenez" w:date="2019-12-15T18:13:00Z"/>
                  </w:rPr>
                </w:rPrChange>
              </w:rPr>
              <w:pPrChange w:id="79" w:author="Nicolas Jimenez" w:date="2019-12-15T18:13:00Z">
                <w:pPr>
                  <w:pStyle w:val="Ttulo1"/>
                </w:pPr>
              </w:pPrChange>
            </w:pPr>
            <w:ins w:id="80" w:author="Nicolas Jimenez" w:date="2019-12-15T18:14:00Z">
              <w:r>
                <w:t>El sistema imprime los resultados de las consultas</w:t>
              </w:r>
            </w:ins>
          </w:p>
          <w:p w:rsidR="005F6FE3" w:rsidRPr="000F2D70" w:rsidRDefault="005F6FE3" w:rsidP="00735002">
            <w:pPr>
              <w:pStyle w:val="Ttulo1"/>
              <w:rPr>
                <w:b w:val="0"/>
              </w:rPr>
              <w:pPrChange w:id="81" w:author="Nicolas Jimenez" w:date="2019-12-15T18:13:00Z">
                <w:pPr>
                  <w:pStyle w:val="Prrafodelista"/>
                  <w:numPr>
                    <w:numId w:val="5"/>
                  </w:numPr>
                  <w:ind w:hanging="360"/>
                </w:pPr>
              </w:pPrChange>
            </w:pPr>
          </w:p>
        </w:tc>
      </w:tr>
      <w:tr w:rsidR="00A84CC9" w:rsidTr="00D755BD">
        <w:trPr>
          <w:cantSplit/>
          <w:trHeight w:val="822"/>
        </w:trPr>
        <w:tc>
          <w:tcPr>
            <w:tcW w:w="8668" w:type="dxa"/>
            <w:gridSpan w:val="5"/>
          </w:tcPr>
          <w:p w:rsidR="00A84CC9" w:rsidRDefault="00A84CC9" w:rsidP="00D755BD">
            <w:pPr>
              <w:pStyle w:val="Ttulo1"/>
            </w:pPr>
            <w:r>
              <w:t xml:space="preserve">Excepciones  </w:t>
            </w:r>
          </w:p>
          <w:p w:rsidR="00A84CC9" w:rsidRPr="005F6FE3" w:rsidDel="005F6FE3" w:rsidRDefault="0045732D" w:rsidP="005F6FE3">
            <w:pPr>
              <w:rPr>
                <w:del w:id="82" w:author="Nicolas Jimenez" w:date="2019-12-15T18:01:00Z"/>
                <w:rFonts w:ascii="Arial" w:hAnsi="Arial" w:cs="Arial"/>
                <w:bCs/>
                <w:sz w:val="22"/>
                <w:rPrChange w:id="83" w:author="Nicolas Jimenez" w:date="2019-12-15T18:02:00Z">
                  <w:rPr>
                    <w:del w:id="84" w:author="Nicolas Jimenez" w:date="2019-12-15T18:01:00Z"/>
                  </w:rPr>
                </w:rPrChange>
              </w:rPr>
              <w:pPrChange w:id="85" w:author="Nicolas Jimenez" w:date="2019-12-15T18:02:00Z">
                <w:pPr>
                  <w:pStyle w:val="Prrafodelista"/>
                  <w:ind w:left="1080"/>
                </w:pPr>
              </w:pPrChange>
            </w:pPr>
            <w:ins w:id="86" w:author="Nicolas Jimenez" w:date="2019-12-15T18:16:00Z">
              <w:r>
                <w:rPr>
                  <w:rFonts w:ascii="Arial" w:hAnsi="Arial" w:cs="Arial"/>
                  <w:bCs/>
                  <w:sz w:val="22"/>
                </w:rPr>
                <w:t xml:space="preserve">               </w:t>
              </w:r>
            </w:ins>
            <w:del w:id="87" w:author="Nicolas Jimenez" w:date="2019-12-15T18:16:00Z">
              <w:r w:rsidR="00F27026" w:rsidDel="0045732D">
                <w:rPr>
                  <w:rFonts w:ascii="Arial" w:hAnsi="Arial" w:cs="Arial"/>
                  <w:bCs/>
                  <w:sz w:val="22"/>
                </w:rPr>
                <w:delText xml:space="preserve"> </w:delText>
              </w:r>
            </w:del>
            <w:del w:id="88" w:author="Nicolas Jimenez" w:date="2019-12-15T18:01:00Z">
              <w:r w:rsidR="00F27026" w:rsidRPr="005F6FE3" w:rsidDel="005F6FE3">
                <w:rPr>
                  <w:rFonts w:ascii="Arial" w:hAnsi="Arial" w:cs="Arial"/>
                  <w:bCs/>
                  <w:sz w:val="22"/>
                  <w:rPrChange w:id="89" w:author="Nicolas Jimenez" w:date="2019-12-15T18:02:00Z">
                    <w:rPr/>
                  </w:rPrChange>
                </w:rPr>
                <w:delText>Niega el acceso al usuario ya que este no existe en el sistema.</w:delText>
              </w:r>
            </w:del>
          </w:p>
          <w:p w:rsidR="0045732D" w:rsidRDefault="00EB438A" w:rsidP="005F6FE3">
            <w:pPr>
              <w:tabs>
                <w:tab w:val="left" w:pos="1485"/>
              </w:tabs>
              <w:rPr>
                <w:ins w:id="90" w:author="Nicolas Jimenez" w:date="2019-12-15T18:16:00Z"/>
              </w:rPr>
              <w:pPrChange w:id="91" w:author="Nicolas Jimenez" w:date="2019-12-15T18:02:00Z">
                <w:pPr>
                  <w:pStyle w:val="Prrafodelista"/>
                  <w:ind w:left="1080"/>
                </w:pPr>
              </w:pPrChange>
            </w:pPr>
            <w:del w:id="92" w:author="Nicolas Jimenez" w:date="2019-12-15T18:01:00Z">
              <w:r w:rsidDel="005F6FE3">
                <w:delText>Niega el acceso al usuario ya que las credenciales son invalidas</w:delText>
              </w:r>
            </w:del>
            <w:ins w:id="93" w:author="Nicolas Jimenez" w:date="2019-12-15T18:16:00Z">
              <w:r w:rsidR="0045732D">
                <w:t>El usuario que se desea buscar no se encuentra en el sistema</w:t>
              </w:r>
            </w:ins>
          </w:p>
          <w:p w:rsidR="00EB438A" w:rsidRPr="00F27026" w:rsidRDefault="005F6FE3" w:rsidP="005F6FE3">
            <w:pPr>
              <w:tabs>
                <w:tab w:val="left" w:pos="1485"/>
              </w:tabs>
              <w:pPrChange w:id="94" w:author="Nicolas Jimenez" w:date="2019-12-15T18:02:00Z">
                <w:pPr>
                  <w:pStyle w:val="Prrafodelista"/>
                  <w:ind w:left="1080"/>
                </w:pPr>
              </w:pPrChange>
            </w:pPr>
            <w:ins w:id="95" w:author="Nicolas Jimenez" w:date="2019-12-15T18:02:00Z">
              <w:r>
                <w:t xml:space="preserve"> </w:t>
              </w:r>
            </w:ins>
            <w:bookmarkStart w:id="96" w:name="_GoBack"/>
            <w:bookmarkEnd w:id="96"/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A84CC9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 veces por día</w:t>
            </w:r>
          </w:p>
        </w:tc>
      </w:tr>
      <w:tr w:rsidR="001C5595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1C5595" w:rsidRDefault="001C5595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Prioridad</w:t>
            </w:r>
          </w:p>
        </w:tc>
        <w:tc>
          <w:tcPr>
            <w:tcW w:w="4834" w:type="dxa"/>
          </w:tcPr>
          <w:p w:rsidR="001C5595" w:rsidRDefault="003A6970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Alta</w:t>
            </w:r>
          </w:p>
        </w:tc>
      </w:tr>
      <w:tr w:rsidR="00A84CC9" w:rsidTr="00D755BD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A84CC9" w:rsidRDefault="00A84CC9" w:rsidP="00D755B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A84CC9" w:rsidRDefault="001C5595" w:rsidP="00D755B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Sin comentario.</w:t>
            </w:r>
          </w:p>
        </w:tc>
      </w:tr>
    </w:tbl>
    <w:p w:rsidR="00A84CC9" w:rsidRDefault="00A84CC9" w:rsidP="00A84CC9"/>
    <w:p w:rsidR="00793C2D" w:rsidRDefault="00793C2D"/>
    <w:sectPr w:rsidR="00793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C96530A"/>
    <w:multiLevelType w:val="hybridMultilevel"/>
    <w:tmpl w:val="78D857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E4192"/>
    <w:multiLevelType w:val="hybridMultilevel"/>
    <w:tmpl w:val="EB2815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C5AB6"/>
    <w:multiLevelType w:val="hybridMultilevel"/>
    <w:tmpl w:val="03CAD7CA"/>
    <w:lvl w:ilvl="0" w:tplc="4998AC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E7331"/>
    <w:multiLevelType w:val="multilevel"/>
    <w:tmpl w:val="8DC67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b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b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b w:val="0"/>
        <w:sz w:val="24"/>
      </w:rPr>
    </w:lvl>
  </w:abstractNum>
  <w:abstractNum w:abstractNumId="5" w15:restartNumberingAfterBreak="0">
    <w:nsid w:val="47F420C4"/>
    <w:multiLevelType w:val="multilevel"/>
    <w:tmpl w:val="883A9E7E"/>
    <w:lvl w:ilvl="0">
      <w:start w:val="2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6" w15:restartNumberingAfterBreak="0">
    <w:nsid w:val="4EBE21C3"/>
    <w:multiLevelType w:val="multilevel"/>
    <w:tmpl w:val="0B2AC910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7" w15:restartNumberingAfterBreak="0">
    <w:nsid w:val="5A4436D7"/>
    <w:multiLevelType w:val="hybridMultilevel"/>
    <w:tmpl w:val="0FFECEFE"/>
    <w:lvl w:ilvl="0" w:tplc="7188CDF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>
      <w:start w:val="1"/>
      <w:numFmt w:val="lowerRoman"/>
      <w:lvlText w:val="%3."/>
      <w:lvlJc w:val="right"/>
      <w:pPr>
        <w:ind w:left="2160" w:hanging="180"/>
      </w:pPr>
    </w:lvl>
    <w:lvl w:ilvl="3" w:tplc="580A000F">
      <w:start w:val="1"/>
      <w:numFmt w:val="decimal"/>
      <w:lvlText w:val="%4."/>
      <w:lvlJc w:val="left"/>
      <w:pPr>
        <w:ind w:left="2880" w:hanging="360"/>
      </w:pPr>
    </w:lvl>
    <w:lvl w:ilvl="4" w:tplc="580A0019">
      <w:start w:val="1"/>
      <w:numFmt w:val="lowerLetter"/>
      <w:lvlText w:val="%5."/>
      <w:lvlJc w:val="left"/>
      <w:pPr>
        <w:ind w:left="3600" w:hanging="360"/>
      </w:pPr>
    </w:lvl>
    <w:lvl w:ilvl="5" w:tplc="580A001B">
      <w:start w:val="1"/>
      <w:numFmt w:val="lowerRoman"/>
      <w:lvlText w:val="%6."/>
      <w:lvlJc w:val="right"/>
      <w:pPr>
        <w:ind w:left="4320" w:hanging="180"/>
      </w:pPr>
    </w:lvl>
    <w:lvl w:ilvl="6" w:tplc="580A000F">
      <w:start w:val="1"/>
      <w:numFmt w:val="decimal"/>
      <w:lvlText w:val="%7."/>
      <w:lvlJc w:val="left"/>
      <w:pPr>
        <w:ind w:left="5040" w:hanging="360"/>
      </w:pPr>
    </w:lvl>
    <w:lvl w:ilvl="7" w:tplc="580A0019">
      <w:start w:val="1"/>
      <w:numFmt w:val="lowerLetter"/>
      <w:lvlText w:val="%8."/>
      <w:lvlJc w:val="left"/>
      <w:pPr>
        <w:ind w:left="5760" w:hanging="360"/>
      </w:pPr>
    </w:lvl>
    <w:lvl w:ilvl="8" w:tplc="5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35FEA"/>
    <w:multiLevelType w:val="hybridMultilevel"/>
    <w:tmpl w:val="2256A862"/>
    <w:lvl w:ilvl="0" w:tplc="F99EB1C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61CF7E93"/>
    <w:multiLevelType w:val="multilevel"/>
    <w:tmpl w:val="C750F9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713D0D4F"/>
    <w:multiLevelType w:val="multilevel"/>
    <w:tmpl w:val="69D0D8B4"/>
    <w:lvl w:ilvl="0">
      <w:start w:val="1"/>
      <w:numFmt w:val="decimal"/>
      <w:lvlText w:val="%1"/>
      <w:lvlJc w:val="left"/>
      <w:pPr>
        <w:ind w:left="420" w:hanging="420"/>
      </w:pPr>
      <w:rPr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11" w15:restartNumberingAfterBreak="0">
    <w:nsid w:val="77BD5CC8"/>
    <w:multiLevelType w:val="multilevel"/>
    <w:tmpl w:val="79D2E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1"/>
  </w:num>
  <w:num w:numId="5">
    <w:abstractNumId w:val="4"/>
  </w:num>
  <w:num w:numId="6">
    <w:abstractNumId w:val="9"/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Nicolas Jimenez">
    <w15:presenceInfo w15:providerId="Windows Live" w15:userId="daa705144fd600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2B"/>
    <w:rsid w:val="000F2D70"/>
    <w:rsid w:val="001C5595"/>
    <w:rsid w:val="00257CA1"/>
    <w:rsid w:val="002D404A"/>
    <w:rsid w:val="00302EAC"/>
    <w:rsid w:val="003A6970"/>
    <w:rsid w:val="0045732D"/>
    <w:rsid w:val="004E33B9"/>
    <w:rsid w:val="004F0054"/>
    <w:rsid w:val="005037D0"/>
    <w:rsid w:val="00557A2B"/>
    <w:rsid w:val="005F6FE3"/>
    <w:rsid w:val="00735002"/>
    <w:rsid w:val="00793C2D"/>
    <w:rsid w:val="0087353F"/>
    <w:rsid w:val="009A6B7A"/>
    <w:rsid w:val="009E5462"/>
    <w:rsid w:val="00A84CC9"/>
    <w:rsid w:val="00EB438A"/>
    <w:rsid w:val="00F27026"/>
    <w:rsid w:val="00F4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1BEB4-159D-4A19-B010-C0BE3E1C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84CC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84CC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30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3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316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Jimenez</dc:creator>
  <cp:keywords/>
  <dc:description/>
  <cp:lastModifiedBy>Nicolas Jimenez</cp:lastModifiedBy>
  <cp:revision>3</cp:revision>
  <dcterms:created xsi:type="dcterms:W3CDTF">2019-12-15T23:03:00Z</dcterms:created>
  <dcterms:modified xsi:type="dcterms:W3CDTF">2019-12-15T23:17:00Z</dcterms:modified>
</cp:coreProperties>
</file>
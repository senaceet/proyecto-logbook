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4F0054">
        <w:trPr>
          <w:gridAfter w:val="1"/>
          <w:wAfter w:w="22" w:type="dxa"/>
          <w:cantSplit/>
          <w:trHeight w:val="283"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EB438A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EB438A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Inicio de sesión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Mora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="00A84CC9">
              <w:rPr>
                <w:rFonts w:ascii="Arial" w:hAnsi="Arial" w:cs="Arial"/>
                <w:sz w:val="22"/>
              </w:rPr>
              <w:t>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4F0054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instructor, aprendiz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EB438A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usuarios ti</w:t>
            </w:r>
            <w:r>
              <w:rPr>
                <w:rFonts w:ascii="Arial" w:hAnsi="Arial" w:cs="Arial"/>
                <w:sz w:val="22"/>
              </w:rPr>
              <w:t>enen el acceso al</w:t>
            </w:r>
            <w:r>
              <w:rPr>
                <w:rFonts w:ascii="Arial" w:hAnsi="Arial" w:cs="Arial"/>
                <w:sz w:val="22"/>
              </w:rPr>
              <w:t xml:space="preserve"> sistema por medio de un inicio de sesión</w:t>
            </w:r>
          </w:p>
        </w:tc>
      </w:tr>
      <w:tr w:rsidR="00EB438A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B438A" w:rsidRDefault="00EB438A" w:rsidP="00EB438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B438A" w:rsidRDefault="00EB438A" w:rsidP="00EB438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B438A" w:rsidRPr="00D843AB" w:rsidRDefault="00EB438A" w:rsidP="00EB438A">
            <w:r>
              <w:t>Cu</w:t>
            </w:r>
            <w:r w:rsidRPr="00D843AB">
              <w:t>007, CU010</w:t>
            </w:r>
          </w:p>
        </w:tc>
      </w:tr>
      <w:tr w:rsidR="00EB438A" w:rsidRPr="004E33B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B438A" w:rsidRPr="006F2513" w:rsidRDefault="00EB438A" w:rsidP="00EB438A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B438A" w:rsidRPr="006F2513" w:rsidRDefault="00EB438A" w:rsidP="00EB438A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B438A" w:rsidRDefault="00EB438A" w:rsidP="00EB438A">
            <w:r w:rsidRPr="00D843AB">
              <w:t>RF01, RF02,RF06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4F0054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estar registrado en el sistema.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4CC9" w:rsidRPr="00F27026" w:rsidRDefault="00F27026" w:rsidP="00EB438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EB438A">
              <w:rPr>
                <w:rFonts w:ascii="Arial" w:hAnsi="Arial" w:cs="Arial"/>
                <w:sz w:val="22"/>
              </w:rPr>
              <w:t>El usuario ingresa al sistema con sus credenciales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27026" w:rsidRDefault="00EB438A" w:rsidP="00F27026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cargará un formulario para completar, usuario y contraseña.</w:t>
            </w:r>
          </w:p>
          <w:p w:rsidR="00EB438A" w:rsidRDefault="00EB438A" w:rsidP="00F27026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Si los datos son válidos el usuario podrá ingresar al sistema y ver sus funciones completas dependiendo el rol que tenga</w:t>
            </w:r>
          </w:p>
          <w:p w:rsidR="00EB438A" w:rsidRPr="00EB438A" w:rsidRDefault="00EB438A" w:rsidP="00EB438A">
            <w:pPr>
              <w:ind w:left="720"/>
              <w:rPr>
                <w:rFonts w:ascii="Arial" w:hAnsi="Arial" w:cs="Arial"/>
                <w:bCs/>
                <w:sz w:val="22"/>
              </w:rPr>
            </w:pPr>
          </w:p>
        </w:tc>
      </w:tr>
      <w:tr w:rsidR="00A84CC9" w:rsidTr="001C5595">
        <w:trPr>
          <w:gridAfter w:val="1"/>
          <w:wAfter w:w="22" w:type="dxa"/>
          <w:cantSplit/>
          <w:trHeight w:val="775"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F27026" w:rsidP="00EB43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EB438A">
              <w:rPr>
                <w:rFonts w:ascii="Arial" w:hAnsi="Arial" w:cs="Arial"/>
                <w:sz w:val="22"/>
              </w:rPr>
              <w:t>El sistema carga la información correspondiente dependiendo del tipo de perfil.</w:t>
            </w:r>
          </w:p>
        </w:tc>
      </w:tr>
      <w:tr w:rsidR="001C5595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EB438A" w:rsidRPr="00EB438A" w:rsidRDefault="00EB438A" w:rsidP="00EB438A">
            <w:pPr>
              <w:pStyle w:val="Ttulo1"/>
            </w:pPr>
            <w:r>
              <w:t>Secuencia normal: Iniciar sesión:</w:t>
            </w:r>
          </w:p>
          <w:p w:rsidR="00F27026" w:rsidRPr="00F46A5F" w:rsidRDefault="00F46A5F" w:rsidP="000F2D70">
            <w:pPr>
              <w:pStyle w:val="Prrafodelista"/>
              <w:numPr>
                <w:ilvl w:val="0"/>
                <w:numId w:val="5"/>
              </w:numPr>
              <w:rPr>
                <w:ins w:id="0" w:author="Nicolas Jimenez" w:date="2019-12-15T17:55:00Z"/>
                <w:b/>
                <w:rPrChange w:id="1" w:author="Nicolas Jimenez" w:date="2019-12-15T17:55:00Z">
                  <w:rPr>
                    <w:ins w:id="2" w:author="Nicolas Jimenez" w:date="2019-12-15T17:55:00Z"/>
                  </w:rPr>
                </w:rPrChange>
              </w:rPr>
            </w:pPr>
            <w:ins w:id="3" w:author="Nicolas Jimenez" w:date="2019-12-15T17:55:00Z">
              <w:r>
                <w:t>El usuario ingresa a la pagina</w:t>
              </w:r>
            </w:ins>
          </w:p>
          <w:p w:rsidR="00F46A5F" w:rsidRPr="00F46A5F" w:rsidRDefault="00F46A5F" w:rsidP="000F2D70">
            <w:pPr>
              <w:pStyle w:val="Prrafodelista"/>
              <w:numPr>
                <w:ilvl w:val="0"/>
                <w:numId w:val="5"/>
              </w:numPr>
              <w:rPr>
                <w:ins w:id="4" w:author="Nicolas Jimenez" w:date="2019-12-15T17:56:00Z"/>
                <w:b/>
                <w:rPrChange w:id="5" w:author="Nicolas Jimenez" w:date="2019-12-15T17:56:00Z">
                  <w:rPr>
                    <w:ins w:id="6" w:author="Nicolas Jimenez" w:date="2019-12-15T17:56:00Z"/>
                  </w:rPr>
                </w:rPrChange>
              </w:rPr>
            </w:pPr>
            <w:ins w:id="7" w:author="Nicolas Jimenez" w:date="2019-12-15T17:56:00Z">
              <w:r>
                <w:t>Se visualizan los campos para ser completados</w:t>
              </w:r>
            </w:ins>
          </w:p>
          <w:p w:rsidR="00F46A5F" w:rsidRPr="00F46A5F" w:rsidRDefault="00F46A5F" w:rsidP="000F2D70">
            <w:pPr>
              <w:pStyle w:val="Prrafodelista"/>
              <w:numPr>
                <w:ilvl w:val="0"/>
                <w:numId w:val="5"/>
              </w:numPr>
              <w:rPr>
                <w:ins w:id="8" w:author="Nicolas Jimenez" w:date="2019-12-15T17:56:00Z"/>
                <w:b/>
                <w:rPrChange w:id="9" w:author="Nicolas Jimenez" w:date="2019-12-15T17:56:00Z">
                  <w:rPr>
                    <w:ins w:id="10" w:author="Nicolas Jimenez" w:date="2019-12-15T17:56:00Z"/>
                  </w:rPr>
                </w:rPrChange>
              </w:rPr>
            </w:pPr>
            <w:ins w:id="11" w:author="Nicolas Jimenez" w:date="2019-12-15T17:56:00Z">
              <w:r>
                <w:t>El usuario ingresa los datos</w:t>
              </w:r>
            </w:ins>
          </w:p>
          <w:p w:rsidR="00F46A5F" w:rsidRPr="00F46A5F" w:rsidRDefault="00F46A5F" w:rsidP="000F2D70">
            <w:pPr>
              <w:pStyle w:val="Prrafodelista"/>
              <w:numPr>
                <w:ilvl w:val="0"/>
                <w:numId w:val="5"/>
              </w:numPr>
              <w:rPr>
                <w:ins w:id="12" w:author="Nicolas Jimenez" w:date="2019-12-15T17:56:00Z"/>
                <w:b/>
                <w:rPrChange w:id="13" w:author="Nicolas Jimenez" w:date="2019-12-15T17:56:00Z">
                  <w:rPr>
                    <w:ins w:id="14" w:author="Nicolas Jimenez" w:date="2019-12-15T17:56:00Z"/>
                  </w:rPr>
                </w:rPrChange>
              </w:rPr>
            </w:pPr>
            <w:ins w:id="15" w:author="Nicolas Jimenez" w:date="2019-12-15T17:56:00Z">
              <w:r>
                <w:t xml:space="preserve">El sistema valida la información </w:t>
              </w:r>
            </w:ins>
          </w:p>
          <w:p w:rsidR="00F46A5F" w:rsidRPr="00F46A5F" w:rsidRDefault="00F46A5F" w:rsidP="000F2D70">
            <w:pPr>
              <w:pStyle w:val="Prrafodelista"/>
              <w:numPr>
                <w:ilvl w:val="0"/>
                <w:numId w:val="5"/>
              </w:numPr>
              <w:rPr>
                <w:ins w:id="16" w:author="Nicolas Jimenez" w:date="2019-12-15T17:56:00Z"/>
                <w:b/>
                <w:rPrChange w:id="17" w:author="Nicolas Jimenez" w:date="2019-12-15T17:56:00Z">
                  <w:rPr>
                    <w:ins w:id="18" w:author="Nicolas Jimenez" w:date="2019-12-15T17:56:00Z"/>
                  </w:rPr>
                </w:rPrChange>
              </w:rPr>
            </w:pPr>
            <w:ins w:id="19" w:author="Nicolas Jimenez" w:date="2019-12-15T17:56:00Z">
              <w:r>
                <w:t>Si los datos son válidos concede acceso</w:t>
              </w:r>
            </w:ins>
          </w:p>
          <w:p w:rsidR="00F46A5F" w:rsidRPr="000F2D70" w:rsidRDefault="00F46A5F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ins w:id="20" w:author="Nicolas Jimenez" w:date="2019-12-15T17:56:00Z">
              <w:r>
                <w:t>El sistema re direcciona al usuario a su p</w:t>
              </w:r>
            </w:ins>
            <w:ins w:id="21" w:author="Nicolas Jimenez" w:date="2019-12-15T17:57:00Z">
              <w:r>
                <w:t>ágina con sus datos</w:t>
              </w:r>
            </w:ins>
            <w:bookmarkStart w:id="22" w:name="_GoBack"/>
            <w:bookmarkEnd w:id="22"/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 xml:space="preserve">Excepciones  </w:t>
            </w:r>
          </w:p>
          <w:p w:rsidR="00A84CC9" w:rsidRDefault="00F27026" w:rsidP="004F0054">
            <w:pPr>
              <w:pStyle w:val="Prrafodelista"/>
              <w:ind w:left="108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Niega el acceso al usuario ya que este no existe en el sistema.</w:t>
            </w:r>
          </w:p>
          <w:p w:rsidR="00EB438A" w:rsidRPr="00F27026" w:rsidRDefault="00EB438A" w:rsidP="004F0054">
            <w:pPr>
              <w:pStyle w:val="Prrafodelista"/>
              <w:ind w:left="108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Niega el acceso al usuario ya que las credenciales son invalidas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veces por día</w:t>
            </w:r>
          </w:p>
        </w:tc>
      </w:tr>
      <w:tr w:rsidR="001C5595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C5595" w:rsidRDefault="001C5595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</w:tcPr>
          <w:p w:rsidR="001C5595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1C5595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comentario.</w:t>
            </w: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C96530A"/>
    <w:multiLevelType w:val="hybridMultilevel"/>
    <w:tmpl w:val="78D85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331"/>
    <w:multiLevelType w:val="multilevel"/>
    <w:tmpl w:val="8DC67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4" w15:restartNumberingAfterBreak="0">
    <w:nsid w:val="61CF7E93"/>
    <w:multiLevelType w:val="multilevel"/>
    <w:tmpl w:val="C750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olas Jimenez">
    <w15:presenceInfo w15:providerId="Windows Live" w15:userId="daa705144fd600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0F2D70"/>
    <w:rsid w:val="001C5595"/>
    <w:rsid w:val="00302EAC"/>
    <w:rsid w:val="003A6970"/>
    <w:rsid w:val="004E33B9"/>
    <w:rsid w:val="004F0054"/>
    <w:rsid w:val="00557A2B"/>
    <w:rsid w:val="00793C2D"/>
    <w:rsid w:val="0087353F"/>
    <w:rsid w:val="009A6B7A"/>
    <w:rsid w:val="009E5462"/>
    <w:rsid w:val="00A84CC9"/>
    <w:rsid w:val="00EB438A"/>
    <w:rsid w:val="00F27026"/>
    <w:rsid w:val="00F4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3</cp:revision>
  <dcterms:created xsi:type="dcterms:W3CDTF">2019-12-15T22:46:00Z</dcterms:created>
  <dcterms:modified xsi:type="dcterms:W3CDTF">2019-12-15T22:57:00Z</dcterms:modified>
</cp:coreProperties>
</file>